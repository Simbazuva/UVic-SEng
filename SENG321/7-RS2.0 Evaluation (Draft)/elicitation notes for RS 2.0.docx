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del w:author="Mitchell Rivett" w:id="0" w:date="2015-02-27T01:00:47Z"/>
        </w:rPr>
      </w:pPr>
      <w:del w:author="Mitchell Rivett" w:id="0" w:date="2015-02-27T01:00:47Z">
        <w:bookmarkStart w:colFirst="0" w:colLast="0" w:name="_8fla8619anhu" w:id="0"/>
        <w:bookmarkEnd w:id="0"/>
        <w:commentRangeStart w:id="0"/>
        <w:commentRangeStart w:id="1"/>
        <w:r w:rsidDel="00000000" w:rsidR="00000000" w:rsidRPr="00000000">
          <w:rPr>
            <w:rtl w:val="0"/>
          </w:rPr>
          <w:delText xml:space="preserve">section 3.2.4 </w:delText>
        </w:r>
      </w:del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tchell Rivett" w:id="0" w:date="2015-02-27T01:00:47Z">
        <w:r w:rsidDel="00000000" w:rsidR="00000000" w:rsidRPr="00000000">
          <w:rPr>
            <w:rtl w:val="0"/>
          </w:rPr>
          <w:delText xml:space="preserve">**-change order of use case 1 and 2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xql1hhp8xie" w:id="1"/>
      <w:bookmarkEnd w:id="1"/>
      <w:r w:rsidDel="00000000" w:rsidR="00000000" w:rsidRPr="00000000">
        <w:rPr>
          <w:rtl w:val="0"/>
        </w:rPr>
        <w:t xml:space="preserve">section 3.3.4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Sarah Nicholson" w:id="1" w:date="2015-02-26T23:58:35Z">
        <w:r w:rsidDel="00000000" w:rsidR="00000000" w:rsidRPr="00000000">
          <w:rPr>
            <w:rtl w:val="0"/>
          </w:rPr>
          <w:delText xml:space="preserve">-use case, main flow mentioned user picking a start then date and time. That was not in the UI models for the use case.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Sarah Nicholson" w:id="2" w:date="2015-02-27T00:03:53Z">
        <w:r w:rsidDel="00000000" w:rsidR="00000000" w:rsidRPr="00000000">
          <w:rPr>
            <w:rtl w:val="0"/>
          </w:rPr>
          <w:delText xml:space="preserve">-we dont want minimum player counts. if the team does not have enough players at match time (first game is being played) then they forfeit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cs25nsk4fo" w:id="2"/>
      <w:bookmarkEnd w:id="2"/>
      <w:r w:rsidDel="00000000" w:rsidR="00000000" w:rsidRPr="00000000">
        <w:rPr>
          <w:rtl w:val="0"/>
        </w:rPr>
        <w:t xml:space="preserve">section 3.4.4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Miles Barr" w:id="3" w:date="2015-02-27T00:34:38Z">
        <w:r w:rsidDel="00000000" w:rsidR="00000000" w:rsidRPr="00000000">
          <w:rPr>
            <w:rtl w:val="0"/>
          </w:rPr>
          <w:delText xml:space="preserve">- user case 2, joining tournament without an invite. it should just be for public. Not possible for joining a hidden tournament without an invite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Sarah Nicholson" w:id="4" w:date="2015-02-27T00:07:19Z">
        <w:r w:rsidDel="00000000" w:rsidR="00000000" w:rsidRPr="00000000">
          <w:rPr>
            <w:rtl w:val="0"/>
          </w:rPr>
          <w:delText xml:space="preserve">- use case 2, alt flow B, player count (dont want)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gwngxc357ey" w:id="3"/>
      <w:bookmarkEnd w:id="3"/>
      <w:r w:rsidDel="00000000" w:rsidR="00000000" w:rsidRPr="00000000">
        <w:rPr>
          <w:rtl w:val="0"/>
        </w:rPr>
        <w:t xml:space="preserve">section 3.6.3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Sarah Nicholson" w:id="5" w:date="2015-02-27T00:11:00Z">
        <w:r w:rsidDel="00000000" w:rsidR="00000000" w:rsidRPr="00000000">
          <w:rPr>
            <w:rtl w:val="0"/>
          </w:rPr>
          <w:delText xml:space="preserve">- req 3 is used twice change labels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del w:author="Mitchell Rivett" w:id="6" w:date="2015-02-27T00:26:40Z"/>
        </w:rPr>
      </w:pPr>
      <w:del w:author="Mitchell Rivett" w:id="6" w:date="2015-02-27T00:26:40Z">
        <w:bookmarkStart w:colFirst="0" w:colLast="0" w:name="_msea7ro662b9" w:id="4"/>
        <w:bookmarkEnd w:id="4"/>
        <w:r w:rsidDel="00000000" w:rsidR="00000000" w:rsidRPr="00000000">
          <w:rPr>
            <w:rtl w:val="0"/>
          </w:rPr>
          <w:delText xml:space="preserve">section 3.8.3</w:delText>
        </w:r>
      </w:del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tchell Rivett" w:id="6" w:date="2015-02-27T00:26:40Z">
        <w:r w:rsidDel="00000000" w:rsidR="00000000" w:rsidRPr="00000000">
          <w:rPr>
            <w:rtl w:val="0"/>
          </w:rPr>
          <w:delText xml:space="preserve">**- req 2, </w:delText>
        </w:r>
        <w:r w:rsidDel="00000000" w:rsidR="00000000" w:rsidRPr="00000000">
          <w:rPr>
            <w:u w:val="single"/>
            <w:rtl w:val="0"/>
          </w:rPr>
          <w:delText xml:space="preserve">elaborate</w:delText>
        </w:r>
        <w:r w:rsidDel="00000000" w:rsidR="00000000" w:rsidRPr="00000000">
          <w:rPr>
            <w:rtl w:val="0"/>
          </w:rPr>
          <w:delText xml:space="preserve"> a bit on the requirement. seeding is locked after the tournament is started. switch between manual random and RR before the tournament has started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Mitchell Rivett" w:id="7" w:date="2015-02-26T23:58:28Z">
        <w:r w:rsidDel="00000000" w:rsidR="00000000" w:rsidRPr="00000000">
          <w:rPr>
            <w:rtl w:val="0"/>
          </w:rPr>
          <w:delText xml:space="preserve">- req 4, random seeding to be modified by manual seeding afterwards. not for RR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del w:author="Mitchell Rivett" w:id="8" w:date="2015-02-26T23:46:58Z"/>
        </w:rPr>
      </w:pPr>
      <w:del w:author="Mitchell Rivett" w:id="8" w:date="2015-02-26T23:46:58Z">
        <w:bookmarkStart w:colFirst="0" w:colLast="0" w:name="_r3qs2ypvql26" w:id="5"/>
        <w:bookmarkEnd w:id="5"/>
        <w:r w:rsidDel="00000000" w:rsidR="00000000" w:rsidRPr="00000000">
          <w:rPr>
            <w:rtl w:val="0"/>
          </w:rPr>
          <w:delText xml:space="preserve">section 3.10.3</w:delText>
        </w:r>
      </w:del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tchell Rivett" w:id="8" w:date="2015-02-26T23:46:58Z">
        <w:r w:rsidDel="00000000" w:rsidR="00000000" w:rsidRPr="00000000">
          <w:rPr>
            <w:rtl w:val="0"/>
          </w:rPr>
          <w:delText xml:space="preserve">**-add requirement for re-opening tutorial interface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mq26pyk1ket" w:id="6"/>
      <w:bookmarkEnd w:id="6"/>
      <w:r w:rsidDel="00000000" w:rsidR="00000000" w:rsidRPr="00000000">
        <w:rPr>
          <w:rtl w:val="0"/>
        </w:rPr>
        <w:t xml:space="preserve">section 3.11.4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del w:author="Sarah Nicholson" w:id="9" w:date="2015-02-27T00:42:48Z"/>
        </w:rPr>
      </w:pPr>
      <w:r w:rsidDel="00000000" w:rsidR="00000000" w:rsidRPr="00000000">
        <w:rPr>
          <w:rtl w:val="0"/>
        </w:rPr>
        <w:t xml:space="preserve">**</w:t>
      </w:r>
      <w:del w:author="Sarah Nicholson" w:id="9" w:date="2015-02-27T00:42:48Z">
        <w:r w:rsidDel="00000000" w:rsidR="00000000" w:rsidRPr="00000000">
          <w:rPr>
            <w:rtl w:val="0"/>
          </w:rPr>
          <w:delText xml:space="preserve">-use case 1, add step to main flow for user to enter current pass for more security (for user pass change case)</w:delText>
        </w:r>
      </w:del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Sarah Nicholson" w:id="9" w:date="2015-02-27T00:42:48Z">
        <w:r w:rsidDel="00000000" w:rsidR="00000000" w:rsidRPr="00000000">
          <w:rPr>
            <w:rtl w:val="0"/>
          </w:rPr>
          <w:delText xml:space="preserve">section 5.2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</w:t>
      </w:r>
      <w:del w:author="Sarah Nicholson" w:id="10" w:date="2015-02-27T00:51:17Z">
        <w:r w:rsidDel="00000000" w:rsidR="00000000" w:rsidRPr="00000000">
          <w:rPr>
            <w:rtl w:val="0"/>
          </w:rPr>
          <w:delText xml:space="preserve">-use case 1, precondition is the user is signed in (could use precondition for other cases too and would remove the sign-in step)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ytr7gvablbt" w:id="7"/>
      <w:bookmarkEnd w:id="7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tchell Rivett" w:id="11" w:date="2015-02-27T00:42:54Z">
        <w:r w:rsidDel="00000000" w:rsidR="00000000" w:rsidRPr="00000000">
          <w:rPr>
            <w:rtl w:val="0"/>
          </w:rPr>
          <w:delText xml:space="preserve">-want more general disclaimer statement about how we are not liable. less descriptive about alcohol and stuff.    &gt;&gt;&gt; Talk about the disclaimer and its importance, not about what is actually in the disclaimer </w:delText>
        </w:r>
        <w:commentRangeStart w:id="2"/>
        <w:commentRangeStart w:id="3"/>
        <w:r w:rsidDel="00000000" w:rsidR="00000000" w:rsidRPr="00000000">
          <w:rPr>
            <w:rtl w:val="0"/>
          </w:rPr>
          <w:delText xml:space="preserve">(that is for the legal team)</w:delText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fo0w3cj87ky" w:id="8"/>
      <w:bookmarkEnd w:id="8"/>
      <w:r w:rsidDel="00000000" w:rsidR="00000000" w:rsidRPr="00000000">
        <w:rPr>
          <w:rtl w:val="0"/>
        </w:rPr>
        <w:t xml:space="preserve">Additional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tchell Rivett" w:id="12" w:date="2015-02-27T00:41:31Z">
        <w:r w:rsidDel="00000000" w:rsidR="00000000" w:rsidRPr="00000000">
          <w:rPr>
            <w:rtl w:val="0"/>
          </w:rPr>
          <w:delText xml:space="preserve">add forfeit to UI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look at data flow diagram level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Sarah Nicholson" w:id="13" w:date="2015-02-27T20:39:35Z">
        <w:r w:rsidDel="00000000" w:rsidR="00000000" w:rsidRPr="00000000">
          <w:rPr>
            <w:rtl w:val="0"/>
          </w:rPr>
          <w:delText xml:space="preserve">missing use case diagram with actors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</w:rPr>
      </w:pPr>
      <w:del w:author="Mitchell Rivett" w:id="14" w:date="2015-02-27T00:45:19Z">
        <w:r w:rsidDel="00000000" w:rsidR="00000000" w:rsidRPr="00000000">
          <w:rPr>
            <w:rtl w:val="0"/>
          </w:rPr>
          <w:delText xml:space="preserve">ADD STEAKHOLDERS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tchell Rivett" w:id="0" w:date="2015-02-27T00:27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to this once we're done everything else</w:t>
      </w:r>
    </w:p>
  </w:comment>
  <w:comment w:author="Mitchell Rivett" w:id="1" w:date="2015-02-27T01:00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only one use case in 3.2.4 lol</w:t>
      </w:r>
    </w:p>
  </w:comment>
  <w:comment w:author="Mitchell Rivett" w:id="2" w:date="2015-02-27T00:31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just say we'll use their disclaimer statement? It's not our job to come up with their disclaimers we just make the app.</w:t>
      </w:r>
    </w:p>
  </w:comment>
  <w:comment w:author="Jakob Roberts" w:id="3" w:date="2015-02-27T01:00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